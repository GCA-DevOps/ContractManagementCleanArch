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7E46" w14:textId="53B0FE49" w:rsidR="00AC29D8" w:rsidRPr="00AC29D8" w:rsidRDefault="00AC29D8">
      <w:pPr>
        <w:jc w:val="center"/>
        <w:rPr>
          <w:ins w:id="0" w:author="Mercy Thuo" w:date="2024-02-15T16:10:00Z"/>
          <w:rFonts w:ascii="Times New Roman" w:hAnsi="Times New Roman" w:cs="Times New Roman"/>
          <w:b/>
          <w:bCs/>
          <w:sz w:val="24"/>
          <w:szCs w:val="24"/>
          <w:rPrChange w:id="1" w:author="Mercy Thuo" w:date="2024-02-15T16:11:00Z">
            <w:rPr>
              <w:ins w:id="2" w:author="Mercy Thuo" w:date="2024-02-15T16:10:00Z"/>
              <w:rFonts w:ascii="Times New Roman" w:hAnsi="Times New Roman" w:cs="Times New Roman"/>
              <w:sz w:val="24"/>
              <w:szCs w:val="24"/>
            </w:rPr>
          </w:rPrChange>
        </w:rPr>
        <w:pPrChange w:id="3" w:author="Mercy Thuo" w:date="2024-02-15T16:10:00Z">
          <w:pPr/>
        </w:pPrChange>
      </w:pPr>
      <w:ins w:id="4" w:author="Mercy Thuo" w:date="2024-02-15T16:10:00Z">
        <w:r w:rsidRPr="00AC29D8">
          <w:rPr>
            <w:rFonts w:ascii="Times New Roman" w:hAnsi="Times New Roman" w:cs="Times New Roman"/>
            <w:b/>
            <w:bCs/>
            <w:sz w:val="24"/>
            <w:szCs w:val="24"/>
            <w:rPrChange w:id="5" w:author="Mercy Thuo" w:date="2024-02-15T16:1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EMPLOYMENT AGREEMENT</w:t>
        </w:r>
      </w:ins>
    </w:p>
    <w:p w14:paraId="670EC595" w14:textId="6CB2D6D5" w:rsidR="00AC29D8" w:rsidRDefault="00AC29D8" w:rsidP="00AC29D8">
      <w:pPr>
        <w:rPr>
          <w:ins w:id="6" w:author="Mercy Thuo" w:date="2024-02-15T16:11:00Z"/>
          <w:rFonts w:ascii="Times New Roman" w:hAnsi="Times New Roman" w:cs="Times New Roman"/>
          <w:sz w:val="24"/>
          <w:szCs w:val="24"/>
        </w:rPr>
      </w:pPr>
      <w:ins w:id="7" w:author="Mercy Thuo" w:date="2024-02-15T16:10:00Z">
        <w:r w:rsidRPr="00AC29D8">
          <w:rPr>
            <w:rFonts w:ascii="Times New Roman" w:hAnsi="Times New Roman" w:cs="Times New Roman"/>
            <w:sz w:val="24"/>
            <w:szCs w:val="24"/>
          </w:rPr>
          <w:t>THIS AGREEMENT is made and entered into this _____ day of ____________,20______, by and between [Your Financial Institution's Name], a [type of business entity (e.g., corporation, LLC)] located at [Your Financial Institution's Address], and [Employee Full Name], hereinafter referred to as "the Employee."</w:t>
        </w:r>
      </w:ins>
    </w:p>
    <w:p w14:paraId="6C4DE338" w14:textId="77777777" w:rsidR="00AC29D8" w:rsidRPr="00AC29D8" w:rsidRDefault="00AC29D8" w:rsidP="00AC29D8">
      <w:pPr>
        <w:rPr>
          <w:ins w:id="8" w:author="Mercy Thuo" w:date="2024-02-15T16:10:00Z"/>
          <w:rFonts w:ascii="Times New Roman" w:hAnsi="Times New Roman" w:cs="Times New Roman"/>
          <w:sz w:val="24"/>
          <w:szCs w:val="24"/>
        </w:rPr>
      </w:pPr>
    </w:p>
    <w:p w14:paraId="7F2C452E" w14:textId="77777777" w:rsidR="00AC29D8" w:rsidRPr="00085E9B" w:rsidRDefault="00AC29D8" w:rsidP="00AC29D8">
      <w:pPr>
        <w:rPr>
          <w:ins w:id="9" w:author="Mercy Thuo" w:date="2024-02-15T16:10:00Z"/>
          <w:rFonts w:ascii="Times New Roman" w:hAnsi="Times New Roman" w:cs="Times New Roman"/>
          <w:b/>
          <w:bCs/>
          <w:sz w:val="24"/>
          <w:szCs w:val="24"/>
          <w:rPrChange w:id="10" w:author="Mercy Thuo" w:date="2024-02-29T14:59:00Z">
            <w:rPr>
              <w:ins w:id="11" w:author="Mercy Thuo" w:date="2024-02-15T16:10:00Z"/>
              <w:rFonts w:ascii="Times New Roman" w:hAnsi="Times New Roman" w:cs="Times New Roman"/>
              <w:sz w:val="24"/>
              <w:szCs w:val="24"/>
            </w:rPr>
          </w:rPrChange>
        </w:rPr>
      </w:pPr>
      <w:ins w:id="12" w:author="Mercy Thuo" w:date="2024-02-15T16:10:00Z">
        <w:r w:rsidRPr="00085E9B">
          <w:rPr>
            <w:rFonts w:ascii="Times New Roman" w:hAnsi="Times New Roman" w:cs="Times New Roman"/>
            <w:b/>
            <w:bCs/>
            <w:sz w:val="24"/>
            <w:szCs w:val="24"/>
            <w:rPrChange w:id="13" w:author="Mercy Thuo" w:date="2024-02-29T14:5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1. POSITION AND DUTIES</w:t>
        </w:r>
      </w:ins>
    </w:p>
    <w:p w14:paraId="6066FF6D" w14:textId="77777777" w:rsidR="00AC29D8" w:rsidRPr="00AC29D8" w:rsidRDefault="00AC29D8" w:rsidP="00AC29D8">
      <w:pPr>
        <w:rPr>
          <w:ins w:id="14" w:author="Mercy Thuo" w:date="2024-02-15T16:10:00Z"/>
          <w:rFonts w:ascii="Times New Roman" w:hAnsi="Times New Roman" w:cs="Times New Roman"/>
          <w:sz w:val="24"/>
          <w:szCs w:val="24"/>
        </w:rPr>
      </w:pPr>
      <w:ins w:id="15" w:author="Mercy Thuo" w:date="2024-02-15T16:10:00Z">
        <w:r w:rsidRPr="00AC29D8">
          <w:rPr>
            <w:rFonts w:ascii="Times New Roman" w:hAnsi="Times New Roman" w:cs="Times New Roman"/>
            <w:sz w:val="24"/>
            <w:szCs w:val="24"/>
          </w:rPr>
          <w:t>The Employee is employed in the capacity of [</w:t>
        </w:r>
        <w:r w:rsidRPr="00AC29D8">
          <w:rPr>
            <w:rFonts w:ascii="Times New Roman" w:hAnsi="Times New Roman" w:cs="Times New Roman"/>
            <w:i/>
            <w:iCs/>
            <w:sz w:val="24"/>
            <w:szCs w:val="24"/>
            <w:rPrChange w:id="16" w:author="Mercy Thuo" w:date="2024-02-15T16:1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Job Title</w:t>
        </w:r>
        <w:r w:rsidRPr="00AC29D8">
          <w:rPr>
            <w:rFonts w:ascii="Times New Roman" w:hAnsi="Times New Roman" w:cs="Times New Roman"/>
            <w:sz w:val="24"/>
            <w:szCs w:val="24"/>
          </w:rPr>
          <w:t>], and will perform duties as described in the attached Job Description, which includes [</w:t>
        </w:r>
        <w:r w:rsidRPr="00AC29D8">
          <w:rPr>
            <w:rFonts w:ascii="Times New Roman" w:hAnsi="Times New Roman" w:cs="Times New Roman"/>
            <w:i/>
            <w:iCs/>
            <w:sz w:val="24"/>
            <w:szCs w:val="24"/>
            <w:rPrChange w:id="17" w:author="Mercy Thuo" w:date="2024-02-15T16:1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Detailed Job Responsibilities</w:t>
        </w:r>
        <w:r w:rsidRPr="00AC29D8">
          <w:rPr>
            <w:rFonts w:ascii="Times New Roman" w:hAnsi="Times New Roman" w:cs="Times New Roman"/>
            <w:sz w:val="24"/>
            <w:szCs w:val="24"/>
          </w:rPr>
          <w:t>].</w:t>
        </w:r>
      </w:ins>
    </w:p>
    <w:p w14:paraId="6A61F367" w14:textId="77777777" w:rsidR="00AC29D8" w:rsidRPr="00AC29D8" w:rsidRDefault="00AC29D8" w:rsidP="00AC29D8">
      <w:pPr>
        <w:rPr>
          <w:ins w:id="18" w:author="Mercy Thuo" w:date="2024-02-15T16:10:00Z"/>
          <w:rFonts w:ascii="Times New Roman" w:hAnsi="Times New Roman" w:cs="Times New Roman"/>
          <w:sz w:val="24"/>
          <w:szCs w:val="24"/>
        </w:rPr>
      </w:pPr>
    </w:p>
    <w:p w14:paraId="4AC3AB75" w14:textId="77777777" w:rsidR="00AC29D8" w:rsidRPr="00085E9B" w:rsidRDefault="00AC29D8" w:rsidP="00AC29D8">
      <w:pPr>
        <w:rPr>
          <w:ins w:id="19" w:author="Mercy Thuo" w:date="2024-02-15T16:10:00Z"/>
          <w:rFonts w:ascii="Times New Roman" w:hAnsi="Times New Roman" w:cs="Times New Roman"/>
          <w:b/>
          <w:bCs/>
          <w:sz w:val="24"/>
          <w:szCs w:val="24"/>
          <w:rPrChange w:id="20" w:author="Mercy Thuo" w:date="2024-02-29T14:59:00Z">
            <w:rPr>
              <w:ins w:id="21" w:author="Mercy Thuo" w:date="2024-02-15T16:10:00Z"/>
              <w:rFonts w:ascii="Times New Roman" w:hAnsi="Times New Roman" w:cs="Times New Roman"/>
              <w:sz w:val="24"/>
              <w:szCs w:val="24"/>
            </w:rPr>
          </w:rPrChange>
        </w:rPr>
      </w:pPr>
      <w:ins w:id="22" w:author="Mercy Thuo" w:date="2024-02-15T16:10:00Z">
        <w:r w:rsidRPr="00085E9B">
          <w:rPr>
            <w:rFonts w:ascii="Times New Roman" w:hAnsi="Times New Roman" w:cs="Times New Roman"/>
            <w:b/>
            <w:bCs/>
            <w:sz w:val="24"/>
            <w:szCs w:val="24"/>
            <w:rPrChange w:id="23" w:author="Mercy Thuo" w:date="2024-02-29T14:5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2. DURATION</w:t>
        </w:r>
      </w:ins>
    </w:p>
    <w:p w14:paraId="4F9576B4" w14:textId="77777777" w:rsidR="00AC29D8" w:rsidRPr="00AC29D8" w:rsidRDefault="00AC29D8" w:rsidP="00AC29D8">
      <w:pPr>
        <w:rPr>
          <w:ins w:id="24" w:author="Mercy Thuo" w:date="2024-02-15T16:10:00Z"/>
          <w:rFonts w:ascii="Times New Roman" w:hAnsi="Times New Roman" w:cs="Times New Roman"/>
          <w:sz w:val="24"/>
          <w:szCs w:val="24"/>
        </w:rPr>
      </w:pPr>
      <w:ins w:id="25" w:author="Mercy Thuo" w:date="2024-02-15T16:10:00Z">
        <w:r w:rsidRPr="00AC29D8">
          <w:rPr>
            <w:rFonts w:ascii="Times New Roman" w:hAnsi="Times New Roman" w:cs="Times New Roman"/>
            <w:sz w:val="24"/>
            <w:szCs w:val="24"/>
          </w:rPr>
          <w:t>This is a Permanent contract, commencing on [</w:t>
        </w:r>
        <w:r w:rsidRPr="00AC29D8">
          <w:rPr>
            <w:rFonts w:ascii="Times New Roman" w:hAnsi="Times New Roman" w:cs="Times New Roman"/>
            <w:i/>
            <w:iCs/>
            <w:sz w:val="24"/>
            <w:szCs w:val="24"/>
            <w:rPrChange w:id="26" w:author="Mercy Thuo" w:date="2024-02-15T16:1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Start Date</w:t>
        </w:r>
        <w:r w:rsidRPr="00AC29D8">
          <w:rPr>
            <w:rFonts w:ascii="Times New Roman" w:hAnsi="Times New Roman" w:cs="Times New Roman"/>
            <w:sz w:val="24"/>
            <w:szCs w:val="24"/>
          </w:rPr>
          <w:t>].</w:t>
        </w:r>
      </w:ins>
    </w:p>
    <w:p w14:paraId="33F7B102" w14:textId="77777777" w:rsidR="00AC29D8" w:rsidRPr="00AC29D8" w:rsidRDefault="00AC29D8" w:rsidP="00AC29D8">
      <w:pPr>
        <w:rPr>
          <w:ins w:id="27" w:author="Mercy Thuo" w:date="2024-02-15T16:10:00Z"/>
          <w:rFonts w:ascii="Times New Roman" w:hAnsi="Times New Roman" w:cs="Times New Roman"/>
          <w:sz w:val="24"/>
          <w:szCs w:val="24"/>
        </w:rPr>
      </w:pPr>
    </w:p>
    <w:p w14:paraId="404E567E" w14:textId="77777777" w:rsidR="00AC29D8" w:rsidRPr="00085E9B" w:rsidRDefault="00AC29D8" w:rsidP="00AC29D8">
      <w:pPr>
        <w:rPr>
          <w:ins w:id="28" w:author="Mercy Thuo" w:date="2024-02-15T16:10:00Z"/>
          <w:rFonts w:ascii="Times New Roman" w:hAnsi="Times New Roman" w:cs="Times New Roman"/>
          <w:b/>
          <w:bCs/>
          <w:sz w:val="24"/>
          <w:szCs w:val="24"/>
          <w:rPrChange w:id="29" w:author="Mercy Thuo" w:date="2024-02-29T15:00:00Z">
            <w:rPr>
              <w:ins w:id="30" w:author="Mercy Thuo" w:date="2024-02-15T16:10:00Z"/>
              <w:rFonts w:ascii="Times New Roman" w:hAnsi="Times New Roman" w:cs="Times New Roman"/>
              <w:sz w:val="24"/>
              <w:szCs w:val="24"/>
            </w:rPr>
          </w:rPrChange>
        </w:rPr>
      </w:pPr>
      <w:ins w:id="31" w:author="Mercy Thuo" w:date="2024-02-15T16:10:00Z">
        <w:r w:rsidRPr="00085E9B">
          <w:rPr>
            <w:rFonts w:ascii="Times New Roman" w:hAnsi="Times New Roman" w:cs="Times New Roman"/>
            <w:b/>
            <w:bCs/>
            <w:sz w:val="24"/>
            <w:szCs w:val="24"/>
            <w:rPrChange w:id="32" w:author="Mercy Thuo" w:date="2024-02-29T15:0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3. COMPENSATION</w:t>
        </w:r>
      </w:ins>
    </w:p>
    <w:p w14:paraId="2A35D925" w14:textId="079EF2E4" w:rsidR="00AC29D8" w:rsidRPr="00AC29D8" w:rsidRDefault="00AC29D8" w:rsidP="00AC29D8">
      <w:pPr>
        <w:rPr>
          <w:ins w:id="33" w:author="Mercy Thuo" w:date="2024-02-15T16:10:00Z"/>
          <w:rFonts w:ascii="Times New Roman" w:hAnsi="Times New Roman" w:cs="Times New Roman"/>
          <w:sz w:val="24"/>
          <w:szCs w:val="24"/>
        </w:rPr>
      </w:pPr>
      <w:ins w:id="34" w:author="Mercy Thuo" w:date="2024-02-15T16:12:00Z">
        <w:r w:rsidRPr="00AC29D8">
          <w:rPr>
            <w:rFonts w:ascii="Times New Roman" w:hAnsi="Times New Roman" w:cs="Times New Roman"/>
            <w:sz w:val="24"/>
            <w:szCs w:val="24"/>
          </w:rPr>
          <w:t>The Employee will receive a base salary of [</w:t>
        </w:r>
        <w:r w:rsidRPr="00AC29D8">
          <w:rPr>
            <w:rFonts w:ascii="Times New Roman" w:hAnsi="Times New Roman" w:cs="Times New Roman"/>
            <w:i/>
            <w:iCs/>
            <w:sz w:val="24"/>
            <w:szCs w:val="24"/>
            <w:rPrChange w:id="35" w:author="Mercy Thuo" w:date="2024-02-15T16:1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Salary Amount</w:t>
        </w:r>
        <w:r w:rsidRPr="00AC29D8">
          <w:rPr>
            <w:rFonts w:ascii="Times New Roman" w:hAnsi="Times New Roman" w:cs="Times New Roman"/>
            <w:sz w:val="24"/>
            <w:szCs w:val="24"/>
          </w:rPr>
          <w:t>], payable on a [</w:t>
        </w:r>
        <w:r w:rsidRPr="00AC29D8">
          <w:rPr>
            <w:rFonts w:ascii="Times New Roman" w:hAnsi="Times New Roman" w:cs="Times New Roman"/>
            <w:i/>
            <w:iCs/>
            <w:sz w:val="24"/>
            <w:szCs w:val="24"/>
            <w:rPrChange w:id="36" w:author="Mercy Thuo" w:date="2024-02-15T16:1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Payment Frequency</w:t>
        </w:r>
        <w:r w:rsidRPr="00AC29D8">
          <w:rPr>
            <w:rFonts w:ascii="Times New Roman" w:hAnsi="Times New Roman" w:cs="Times New Roman"/>
            <w:sz w:val="24"/>
            <w:szCs w:val="24"/>
          </w:rPr>
          <w:t>] basis. The Employee is entitled to [</w:t>
        </w:r>
        <w:r w:rsidRPr="00AC29D8">
          <w:rPr>
            <w:rFonts w:ascii="Times New Roman" w:hAnsi="Times New Roman" w:cs="Times New Roman"/>
            <w:i/>
            <w:iCs/>
            <w:sz w:val="24"/>
            <w:szCs w:val="24"/>
            <w:rPrChange w:id="37" w:author="Mercy Thuo" w:date="2024-02-15T16:1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List of Benefits</w:t>
        </w:r>
        <w:r w:rsidRPr="00AC29D8">
          <w:rPr>
            <w:rFonts w:ascii="Times New Roman" w:hAnsi="Times New Roman" w:cs="Times New Roman"/>
            <w:sz w:val="24"/>
            <w:szCs w:val="24"/>
          </w:rPr>
          <w:t xml:space="preserve">]. </w:t>
        </w:r>
      </w:ins>
    </w:p>
    <w:p w14:paraId="6ED836C2" w14:textId="77777777" w:rsidR="00AC29D8" w:rsidRPr="00085E9B" w:rsidRDefault="00AC29D8" w:rsidP="00AC29D8">
      <w:pPr>
        <w:rPr>
          <w:ins w:id="38" w:author="Mercy Thuo" w:date="2024-02-15T16:10:00Z"/>
          <w:rFonts w:ascii="Times New Roman" w:hAnsi="Times New Roman" w:cs="Times New Roman"/>
          <w:b/>
          <w:bCs/>
          <w:sz w:val="24"/>
          <w:szCs w:val="24"/>
          <w:rPrChange w:id="39" w:author="Mercy Thuo" w:date="2024-02-29T15:00:00Z">
            <w:rPr>
              <w:ins w:id="40" w:author="Mercy Thuo" w:date="2024-02-15T16:10:00Z"/>
              <w:rFonts w:ascii="Times New Roman" w:hAnsi="Times New Roman" w:cs="Times New Roman"/>
              <w:sz w:val="24"/>
              <w:szCs w:val="24"/>
            </w:rPr>
          </w:rPrChange>
        </w:rPr>
      </w:pPr>
      <w:ins w:id="41" w:author="Mercy Thuo" w:date="2024-02-15T16:10:00Z">
        <w:r w:rsidRPr="00085E9B">
          <w:rPr>
            <w:rFonts w:ascii="Times New Roman" w:hAnsi="Times New Roman" w:cs="Times New Roman"/>
            <w:b/>
            <w:bCs/>
            <w:sz w:val="24"/>
            <w:szCs w:val="24"/>
            <w:rPrChange w:id="42" w:author="Mercy Thuo" w:date="2024-02-29T15:0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4. WORKING HOURS</w:t>
        </w:r>
      </w:ins>
    </w:p>
    <w:p w14:paraId="77B993E7" w14:textId="77777777" w:rsidR="00AC29D8" w:rsidRPr="00AC29D8" w:rsidRDefault="00AC29D8" w:rsidP="00AC29D8">
      <w:pPr>
        <w:rPr>
          <w:ins w:id="43" w:author="Mercy Thuo" w:date="2024-02-15T16:10:00Z"/>
          <w:rFonts w:ascii="Times New Roman" w:hAnsi="Times New Roman" w:cs="Times New Roman"/>
          <w:sz w:val="24"/>
          <w:szCs w:val="24"/>
        </w:rPr>
      </w:pPr>
      <w:ins w:id="44" w:author="Mercy Thuo" w:date="2024-02-15T16:10:00Z">
        <w:r w:rsidRPr="00AC29D8">
          <w:rPr>
            <w:rFonts w:ascii="Times New Roman" w:hAnsi="Times New Roman" w:cs="Times New Roman"/>
            <w:sz w:val="24"/>
            <w:szCs w:val="24"/>
          </w:rPr>
          <w:t>The regular working hours are [</w:t>
        </w:r>
        <w:r w:rsidRPr="00AC29D8">
          <w:rPr>
            <w:rFonts w:ascii="Times New Roman" w:hAnsi="Times New Roman" w:cs="Times New Roman"/>
            <w:i/>
            <w:iCs/>
            <w:sz w:val="24"/>
            <w:szCs w:val="24"/>
            <w:rPrChange w:id="45" w:author="Mercy Thuo" w:date="2024-02-15T16:1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e.g., “9 am </w:t>
        </w:r>
        <w:proofErr w:type="gramStart"/>
        <w:r w:rsidRPr="00AC29D8">
          <w:rPr>
            <w:rFonts w:ascii="Times New Roman" w:hAnsi="Times New Roman" w:cs="Times New Roman"/>
            <w:i/>
            <w:iCs/>
            <w:sz w:val="24"/>
            <w:szCs w:val="24"/>
            <w:rPrChange w:id="46" w:author="Mercy Thuo" w:date="2024-02-15T16:1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to  5</w:t>
        </w:r>
        <w:proofErr w:type="gramEnd"/>
        <w:r w:rsidRPr="00AC29D8">
          <w:rPr>
            <w:rFonts w:ascii="Times New Roman" w:hAnsi="Times New Roman" w:cs="Times New Roman"/>
            <w:i/>
            <w:iCs/>
            <w:sz w:val="24"/>
            <w:szCs w:val="24"/>
            <w:rPrChange w:id="47" w:author="Mercy Thuo" w:date="2024-02-15T16:1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pm, Monday to Friday”</w:t>
        </w:r>
        <w:r w:rsidRPr="00AC29D8">
          <w:rPr>
            <w:rFonts w:ascii="Times New Roman" w:hAnsi="Times New Roman" w:cs="Times New Roman"/>
            <w:sz w:val="24"/>
            <w:szCs w:val="24"/>
          </w:rPr>
          <w:t>]. Overtime provisions are [</w:t>
        </w:r>
        <w:r w:rsidRPr="00AC29D8">
          <w:rPr>
            <w:rFonts w:ascii="Times New Roman" w:hAnsi="Times New Roman" w:cs="Times New Roman"/>
            <w:i/>
            <w:iCs/>
            <w:sz w:val="24"/>
            <w:szCs w:val="24"/>
            <w:rPrChange w:id="48" w:author="Mercy Thuo" w:date="2024-02-15T16:1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Details about Overtime</w:t>
        </w:r>
        <w:r w:rsidRPr="00AC29D8">
          <w:rPr>
            <w:rFonts w:ascii="Times New Roman" w:hAnsi="Times New Roman" w:cs="Times New Roman"/>
            <w:sz w:val="24"/>
            <w:szCs w:val="24"/>
          </w:rPr>
          <w:t>].</w:t>
        </w:r>
      </w:ins>
    </w:p>
    <w:p w14:paraId="256C069F" w14:textId="77777777" w:rsidR="00AC29D8" w:rsidRPr="00AC29D8" w:rsidRDefault="00AC29D8" w:rsidP="00AC29D8">
      <w:pPr>
        <w:rPr>
          <w:ins w:id="49" w:author="Mercy Thuo" w:date="2024-02-15T16:10:00Z"/>
          <w:rFonts w:ascii="Times New Roman" w:hAnsi="Times New Roman" w:cs="Times New Roman"/>
          <w:sz w:val="24"/>
          <w:szCs w:val="24"/>
        </w:rPr>
      </w:pPr>
    </w:p>
    <w:p w14:paraId="3C46C56C" w14:textId="77777777" w:rsidR="00AC29D8" w:rsidRPr="00085E9B" w:rsidRDefault="00AC29D8" w:rsidP="00AC29D8">
      <w:pPr>
        <w:rPr>
          <w:ins w:id="50" w:author="Mercy Thuo" w:date="2024-02-15T16:10:00Z"/>
          <w:rFonts w:ascii="Times New Roman" w:hAnsi="Times New Roman" w:cs="Times New Roman"/>
          <w:b/>
          <w:bCs/>
          <w:sz w:val="24"/>
          <w:szCs w:val="24"/>
          <w:rPrChange w:id="51" w:author="Mercy Thuo" w:date="2024-02-29T15:00:00Z">
            <w:rPr>
              <w:ins w:id="52" w:author="Mercy Thuo" w:date="2024-02-15T16:10:00Z"/>
              <w:rFonts w:ascii="Times New Roman" w:hAnsi="Times New Roman" w:cs="Times New Roman"/>
              <w:sz w:val="24"/>
              <w:szCs w:val="24"/>
            </w:rPr>
          </w:rPrChange>
        </w:rPr>
      </w:pPr>
      <w:ins w:id="53" w:author="Mercy Thuo" w:date="2024-02-15T16:10:00Z">
        <w:r w:rsidRPr="00085E9B">
          <w:rPr>
            <w:rFonts w:ascii="Times New Roman" w:hAnsi="Times New Roman" w:cs="Times New Roman"/>
            <w:b/>
            <w:bCs/>
            <w:sz w:val="24"/>
            <w:szCs w:val="24"/>
            <w:rPrChange w:id="54" w:author="Mercy Thuo" w:date="2024-02-29T15:0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5. TERMINATION</w:t>
        </w:r>
      </w:ins>
    </w:p>
    <w:p w14:paraId="02109AE7" w14:textId="77777777" w:rsidR="00AC29D8" w:rsidRPr="00AC29D8" w:rsidRDefault="00AC29D8" w:rsidP="00AC29D8">
      <w:pPr>
        <w:rPr>
          <w:ins w:id="55" w:author="Mercy Thuo" w:date="2024-02-15T16:10:00Z"/>
          <w:rFonts w:ascii="Times New Roman" w:hAnsi="Times New Roman" w:cs="Times New Roman"/>
          <w:sz w:val="24"/>
          <w:szCs w:val="24"/>
        </w:rPr>
      </w:pPr>
      <w:ins w:id="56" w:author="Mercy Thuo" w:date="2024-02-15T16:10:00Z">
        <w:r w:rsidRPr="00AC29D8">
          <w:rPr>
            <w:rFonts w:ascii="Times New Roman" w:hAnsi="Times New Roman" w:cs="Times New Roman"/>
            <w:sz w:val="24"/>
            <w:szCs w:val="24"/>
          </w:rPr>
          <w:t>Either party can terminate this contract by giving [</w:t>
        </w:r>
        <w:r w:rsidRPr="00AC29D8">
          <w:rPr>
            <w:rFonts w:ascii="Times New Roman" w:hAnsi="Times New Roman" w:cs="Times New Roman"/>
            <w:i/>
            <w:iCs/>
            <w:sz w:val="24"/>
            <w:szCs w:val="24"/>
            <w:rPrChange w:id="57" w:author="Mercy Thuo" w:date="2024-02-15T16:1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e.g., “one month”</w:t>
        </w:r>
        <w:r w:rsidRPr="00AC29D8">
          <w:rPr>
            <w:rFonts w:ascii="Times New Roman" w:hAnsi="Times New Roman" w:cs="Times New Roman"/>
            <w:sz w:val="24"/>
            <w:szCs w:val="24"/>
          </w:rPr>
          <w:t>] notice. Grounds for immediate termination include [</w:t>
        </w:r>
        <w:r w:rsidRPr="00AC29D8">
          <w:rPr>
            <w:rFonts w:ascii="Times New Roman" w:hAnsi="Times New Roman" w:cs="Times New Roman"/>
            <w:i/>
            <w:iCs/>
            <w:sz w:val="24"/>
            <w:szCs w:val="24"/>
            <w:rPrChange w:id="58" w:author="Mercy Thuo" w:date="2024-02-15T16:1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List Grounds</w:t>
        </w:r>
        <w:r w:rsidRPr="00AC29D8">
          <w:rPr>
            <w:rFonts w:ascii="Times New Roman" w:hAnsi="Times New Roman" w:cs="Times New Roman"/>
            <w:sz w:val="24"/>
            <w:szCs w:val="24"/>
          </w:rPr>
          <w:t>].</w:t>
        </w:r>
      </w:ins>
    </w:p>
    <w:p w14:paraId="52133B27" w14:textId="77777777" w:rsidR="00AC29D8" w:rsidRPr="00AC29D8" w:rsidRDefault="00AC29D8" w:rsidP="00AC29D8">
      <w:pPr>
        <w:rPr>
          <w:ins w:id="59" w:author="Mercy Thuo" w:date="2024-02-15T16:10:00Z"/>
          <w:rFonts w:ascii="Times New Roman" w:hAnsi="Times New Roman" w:cs="Times New Roman"/>
          <w:sz w:val="24"/>
          <w:szCs w:val="24"/>
        </w:rPr>
      </w:pPr>
    </w:p>
    <w:p w14:paraId="46D11997" w14:textId="77777777" w:rsidR="00AC29D8" w:rsidRPr="00085E9B" w:rsidRDefault="00AC29D8" w:rsidP="00AC29D8">
      <w:pPr>
        <w:rPr>
          <w:ins w:id="60" w:author="Mercy Thuo" w:date="2024-02-15T16:10:00Z"/>
          <w:rFonts w:ascii="Times New Roman" w:hAnsi="Times New Roman" w:cs="Times New Roman"/>
          <w:b/>
          <w:bCs/>
          <w:sz w:val="24"/>
          <w:szCs w:val="24"/>
          <w:rPrChange w:id="61" w:author="Mercy Thuo" w:date="2024-02-29T15:00:00Z">
            <w:rPr>
              <w:ins w:id="62" w:author="Mercy Thuo" w:date="2024-02-15T16:10:00Z"/>
              <w:rFonts w:ascii="Times New Roman" w:hAnsi="Times New Roman" w:cs="Times New Roman"/>
              <w:sz w:val="24"/>
              <w:szCs w:val="24"/>
            </w:rPr>
          </w:rPrChange>
        </w:rPr>
      </w:pPr>
      <w:ins w:id="63" w:author="Mercy Thuo" w:date="2024-02-15T16:10:00Z">
        <w:r w:rsidRPr="00085E9B">
          <w:rPr>
            <w:rFonts w:ascii="Times New Roman" w:hAnsi="Times New Roman" w:cs="Times New Roman"/>
            <w:b/>
            <w:bCs/>
            <w:sz w:val="24"/>
            <w:szCs w:val="24"/>
            <w:rPrChange w:id="64" w:author="Mercy Thuo" w:date="2024-02-29T15:0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6. CONFIDENTIALITY</w:t>
        </w:r>
      </w:ins>
    </w:p>
    <w:p w14:paraId="5ECF9F34" w14:textId="77777777" w:rsidR="00AC29D8" w:rsidRPr="00AC29D8" w:rsidRDefault="00AC29D8" w:rsidP="00AC29D8">
      <w:pPr>
        <w:rPr>
          <w:ins w:id="65" w:author="Mercy Thuo" w:date="2024-02-15T16:10:00Z"/>
          <w:rFonts w:ascii="Times New Roman" w:hAnsi="Times New Roman" w:cs="Times New Roman"/>
          <w:sz w:val="24"/>
          <w:szCs w:val="24"/>
        </w:rPr>
      </w:pPr>
      <w:ins w:id="66" w:author="Mercy Thuo" w:date="2024-02-15T16:10:00Z">
        <w:r w:rsidRPr="00AC29D8">
          <w:rPr>
            <w:rFonts w:ascii="Times New Roman" w:hAnsi="Times New Roman" w:cs="Times New Roman"/>
            <w:sz w:val="24"/>
            <w:szCs w:val="24"/>
          </w:rPr>
          <w:t>The Employee agrees not to disclose any confidential information pertaining to the Employer.</w:t>
        </w:r>
      </w:ins>
    </w:p>
    <w:p w14:paraId="5E1B7690" w14:textId="77777777" w:rsidR="00AC29D8" w:rsidRPr="00AC29D8" w:rsidRDefault="00AC29D8" w:rsidP="00AC29D8">
      <w:pPr>
        <w:rPr>
          <w:ins w:id="67" w:author="Mercy Thuo" w:date="2024-02-15T16:10:00Z"/>
          <w:rFonts w:ascii="Times New Roman" w:hAnsi="Times New Roman" w:cs="Times New Roman"/>
          <w:sz w:val="24"/>
          <w:szCs w:val="24"/>
        </w:rPr>
      </w:pPr>
    </w:p>
    <w:p w14:paraId="5EA068FF" w14:textId="77777777" w:rsidR="00AC29D8" w:rsidRPr="00085E9B" w:rsidRDefault="00AC29D8" w:rsidP="00AC29D8">
      <w:pPr>
        <w:rPr>
          <w:ins w:id="68" w:author="Mercy Thuo" w:date="2024-02-15T16:10:00Z"/>
          <w:rFonts w:ascii="Times New Roman" w:hAnsi="Times New Roman" w:cs="Times New Roman"/>
          <w:b/>
          <w:bCs/>
          <w:sz w:val="24"/>
          <w:szCs w:val="24"/>
          <w:rPrChange w:id="69" w:author="Mercy Thuo" w:date="2024-02-29T15:00:00Z">
            <w:rPr>
              <w:ins w:id="70" w:author="Mercy Thuo" w:date="2024-02-15T16:10:00Z"/>
              <w:rFonts w:ascii="Times New Roman" w:hAnsi="Times New Roman" w:cs="Times New Roman"/>
              <w:sz w:val="24"/>
              <w:szCs w:val="24"/>
            </w:rPr>
          </w:rPrChange>
        </w:rPr>
      </w:pPr>
      <w:ins w:id="71" w:author="Mercy Thuo" w:date="2024-02-15T16:10:00Z">
        <w:r w:rsidRPr="00085E9B">
          <w:rPr>
            <w:rFonts w:ascii="Times New Roman" w:hAnsi="Times New Roman" w:cs="Times New Roman"/>
            <w:b/>
            <w:bCs/>
            <w:sz w:val="24"/>
            <w:szCs w:val="24"/>
            <w:rPrChange w:id="72" w:author="Mercy Thuo" w:date="2024-02-29T15:0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7. NON-COMPETE</w:t>
        </w:r>
      </w:ins>
    </w:p>
    <w:p w14:paraId="4AE8F40D" w14:textId="77777777" w:rsidR="00AC29D8" w:rsidRPr="00AC29D8" w:rsidRDefault="00AC29D8" w:rsidP="00AC29D8">
      <w:pPr>
        <w:rPr>
          <w:ins w:id="73" w:author="Mercy Thuo" w:date="2024-02-15T16:10:00Z"/>
          <w:rFonts w:ascii="Times New Roman" w:hAnsi="Times New Roman" w:cs="Times New Roman"/>
          <w:sz w:val="24"/>
          <w:szCs w:val="24"/>
        </w:rPr>
      </w:pPr>
      <w:ins w:id="74" w:author="Mercy Thuo" w:date="2024-02-15T16:10:00Z">
        <w:r w:rsidRPr="00AC29D8">
          <w:rPr>
            <w:rFonts w:ascii="Times New Roman" w:hAnsi="Times New Roman" w:cs="Times New Roman"/>
            <w:sz w:val="24"/>
            <w:szCs w:val="24"/>
          </w:rPr>
          <w:t>Upon termination, the Employee will not work with a competitor or start a similar business for a duration of [</w:t>
        </w:r>
        <w:r w:rsidRPr="00071532">
          <w:rPr>
            <w:rFonts w:ascii="Times New Roman" w:hAnsi="Times New Roman" w:cs="Times New Roman"/>
            <w:i/>
            <w:iCs/>
            <w:sz w:val="24"/>
            <w:szCs w:val="24"/>
            <w:rPrChange w:id="75" w:author="Mercy Thuo" w:date="2024-02-15T16:1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e.g., “one year”</w:t>
        </w:r>
        <w:r w:rsidRPr="00AC29D8">
          <w:rPr>
            <w:rFonts w:ascii="Times New Roman" w:hAnsi="Times New Roman" w:cs="Times New Roman"/>
            <w:sz w:val="24"/>
            <w:szCs w:val="24"/>
          </w:rPr>
          <w:t>].</w:t>
        </w:r>
      </w:ins>
    </w:p>
    <w:p w14:paraId="65E76266" w14:textId="77777777" w:rsidR="00AC29D8" w:rsidRPr="00AC29D8" w:rsidRDefault="00AC29D8" w:rsidP="00AC29D8">
      <w:pPr>
        <w:rPr>
          <w:ins w:id="76" w:author="Mercy Thuo" w:date="2024-02-15T16:10:00Z"/>
          <w:rFonts w:ascii="Times New Roman" w:hAnsi="Times New Roman" w:cs="Times New Roman"/>
          <w:sz w:val="24"/>
          <w:szCs w:val="24"/>
        </w:rPr>
      </w:pPr>
    </w:p>
    <w:p w14:paraId="78B6CE6C" w14:textId="77777777" w:rsidR="00AC29D8" w:rsidRPr="00085E9B" w:rsidRDefault="00AC29D8" w:rsidP="00AC29D8">
      <w:pPr>
        <w:rPr>
          <w:ins w:id="77" w:author="Mercy Thuo" w:date="2024-02-15T16:10:00Z"/>
          <w:rFonts w:ascii="Times New Roman" w:hAnsi="Times New Roman" w:cs="Times New Roman"/>
          <w:b/>
          <w:bCs/>
          <w:sz w:val="24"/>
          <w:szCs w:val="24"/>
          <w:rPrChange w:id="78" w:author="Mercy Thuo" w:date="2024-02-29T15:00:00Z">
            <w:rPr>
              <w:ins w:id="79" w:author="Mercy Thuo" w:date="2024-02-15T16:10:00Z"/>
              <w:rFonts w:ascii="Times New Roman" w:hAnsi="Times New Roman" w:cs="Times New Roman"/>
              <w:sz w:val="24"/>
              <w:szCs w:val="24"/>
            </w:rPr>
          </w:rPrChange>
        </w:rPr>
      </w:pPr>
      <w:ins w:id="80" w:author="Mercy Thuo" w:date="2024-02-15T16:10:00Z">
        <w:r w:rsidRPr="00085E9B">
          <w:rPr>
            <w:rFonts w:ascii="Times New Roman" w:hAnsi="Times New Roman" w:cs="Times New Roman"/>
            <w:b/>
            <w:bCs/>
            <w:sz w:val="24"/>
            <w:szCs w:val="24"/>
            <w:rPrChange w:id="81" w:author="Mercy Thuo" w:date="2024-02-29T15:0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lastRenderedPageBreak/>
          <w:t>8. GOVERNING LAW</w:t>
        </w:r>
      </w:ins>
    </w:p>
    <w:p w14:paraId="181A109B" w14:textId="77777777" w:rsidR="00AC29D8" w:rsidRPr="00AC29D8" w:rsidRDefault="00AC29D8" w:rsidP="00AC29D8">
      <w:pPr>
        <w:rPr>
          <w:ins w:id="82" w:author="Mercy Thuo" w:date="2024-02-15T16:10:00Z"/>
          <w:rFonts w:ascii="Times New Roman" w:hAnsi="Times New Roman" w:cs="Times New Roman"/>
          <w:sz w:val="24"/>
          <w:szCs w:val="24"/>
        </w:rPr>
      </w:pPr>
      <w:ins w:id="83" w:author="Mercy Thuo" w:date="2024-02-15T16:10:00Z">
        <w:r w:rsidRPr="00AC29D8">
          <w:rPr>
            <w:rFonts w:ascii="Times New Roman" w:hAnsi="Times New Roman" w:cs="Times New Roman"/>
            <w:sz w:val="24"/>
            <w:szCs w:val="24"/>
          </w:rPr>
          <w:t>This Contract is governed by the laws of [</w:t>
        </w:r>
        <w:r w:rsidRPr="00071532">
          <w:rPr>
            <w:rFonts w:ascii="Times New Roman" w:hAnsi="Times New Roman" w:cs="Times New Roman"/>
            <w:i/>
            <w:iCs/>
            <w:sz w:val="24"/>
            <w:szCs w:val="24"/>
            <w:rPrChange w:id="84" w:author="Mercy Thuo" w:date="2024-02-15T16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Country/State</w:t>
        </w:r>
        <w:r w:rsidRPr="00AC29D8">
          <w:rPr>
            <w:rFonts w:ascii="Times New Roman" w:hAnsi="Times New Roman" w:cs="Times New Roman"/>
            <w:sz w:val="24"/>
            <w:szCs w:val="24"/>
          </w:rPr>
          <w:t>].</w:t>
        </w:r>
      </w:ins>
    </w:p>
    <w:p w14:paraId="3AFBB817" w14:textId="77777777" w:rsidR="00AC29D8" w:rsidRPr="00AC29D8" w:rsidRDefault="00AC29D8" w:rsidP="00AC29D8">
      <w:pPr>
        <w:rPr>
          <w:ins w:id="85" w:author="Mercy Thuo" w:date="2024-02-15T16:10:00Z"/>
          <w:rFonts w:ascii="Times New Roman" w:hAnsi="Times New Roman" w:cs="Times New Roman"/>
          <w:sz w:val="24"/>
          <w:szCs w:val="24"/>
        </w:rPr>
      </w:pPr>
    </w:p>
    <w:p w14:paraId="65D22385" w14:textId="77777777" w:rsidR="00AC29D8" w:rsidRPr="00AC29D8" w:rsidRDefault="00AC29D8" w:rsidP="00AC29D8">
      <w:pPr>
        <w:rPr>
          <w:ins w:id="86" w:author="Mercy Thuo" w:date="2024-02-15T16:10:00Z"/>
          <w:rFonts w:ascii="Times New Roman" w:hAnsi="Times New Roman" w:cs="Times New Roman"/>
          <w:sz w:val="24"/>
          <w:szCs w:val="24"/>
        </w:rPr>
      </w:pPr>
      <w:ins w:id="87" w:author="Mercy Thuo" w:date="2024-02-15T16:10:00Z">
        <w:r w:rsidRPr="00AC29D8">
          <w:rPr>
            <w:rFonts w:ascii="Times New Roman" w:hAnsi="Times New Roman" w:cs="Times New Roman"/>
            <w:sz w:val="24"/>
            <w:szCs w:val="24"/>
          </w:rPr>
          <w:t>Both parties hereby agree to the terms set forth in this Contract.</w:t>
        </w:r>
      </w:ins>
    </w:p>
    <w:p w14:paraId="49A98500" w14:textId="77777777" w:rsidR="00AC29D8" w:rsidRPr="00AC29D8" w:rsidRDefault="00AC29D8" w:rsidP="00AC29D8">
      <w:pPr>
        <w:rPr>
          <w:ins w:id="88" w:author="Mercy Thuo" w:date="2024-02-15T16:10:00Z"/>
          <w:rFonts w:ascii="Times New Roman" w:hAnsi="Times New Roman" w:cs="Times New Roman"/>
          <w:sz w:val="24"/>
          <w:szCs w:val="24"/>
        </w:rPr>
      </w:pPr>
    </w:p>
    <w:p w14:paraId="0760291F" w14:textId="77777777" w:rsidR="00AC29D8" w:rsidRPr="00AC29D8" w:rsidRDefault="00AC29D8" w:rsidP="00AC29D8">
      <w:pPr>
        <w:rPr>
          <w:ins w:id="89" w:author="Mercy Thuo" w:date="2024-02-15T16:10:00Z"/>
          <w:rFonts w:ascii="Times New Roman" w:hAnsi="Times New Roman" w:cs="Times New Roman"/>
          <w:sz w:val="24"/>
          <w:szCs w:val="24"/>
        </w:rPr>
      </w:pPr>
      <w:ins w:id="90" w:author="Mercy Thuo" w:date="2024-02-15T16:10:00Z">
        <w:r w:rsidRPr="00AC29D8">
          <w:rPr>
            <w:rFonts w:ascii="Times New Roman" w:hAnsi="Times New Roman" w:cs="Times New Roman"/>
            <w:sz w:val="24"/>
            <w:szCs w:val="24"/>
          </w:rPr>
          <w:t>Disclaimer: This policy template is meant to provide general guidelines and should be used as a reference. It may not take into account all relevant local, state, or federal laws and is not a legal document. Neither the author nor [</w:t>
        </w:r>
        <w:r w:rsidRPr="00716C48">
          <w:rPr>
            <w:rFonts w:ascii="Times New Roman" w:hAnsi="Times New Roman" w:cs="Times New Roman"/>
            <w:i/>
            <w:iCs/>
            <w:sz w:val="24"/>
            <w:szCs w:val="24"/>
            <w:rPrChange w:id="91" w:author="Mercy Thuo" w:date="2024-02-15T23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Your Financial Institution's Name</w:t>
        </w:r>
        <w:r w:rsidRPr="00AC29D8">
          <w:rPr>
            <w:rFonts w:ascii="Times New Roman" w:hAnsi="Times New Roman" w:cs="Times New Roman"/>
            <w:sz w:val="24"/>
            <w:szCs w:val="24"/>
          </w:rPr>
          <w:t>] will assume any legal liability that may arise from the use of this policy.</w:t>
        </w:r>
      </w:ins>
    </w:p>
    <w:p w14:paraId="0F162EC1" w14:textId="77777777" w:rsidR="00AC29D8" w:rsidRPr="00AC29D8" w:rsidRDefault="00AC29D8" w:rsidP="00AC29D8">
      <w:pPr>
        <w:rPr>
          <w:ins w:id="92" w:author="Mercy Thuo" w:date="2024-02-15T16:10:00Z"/>
          <w:rFonts w:ascii="Times New Roman" w:hAnsi="Times New Roman" w:cs="Times New Roman"/>
          <w:sz w:val="24"/>
          <w:szCs w:val="24"/>
        </w:rPr>
      </w:pPr>
    </w:p>
    <w:p w14:paraId="610C6732" w14:textId="77777777" w:rsidR="00AC29D8" w:rsidRPr="00AC29D8" w:rsidRDefault="00AC29D8" w:rsidP="00AC29D8">
      <w:pPr>
        <w:rPr>
          <w:ins w:id="93" w:author="Mercy Thuo" w:date="2024-02-15T16:10:00Z"/>
          <w:rFonts w:ascii="Times New Roman" w:hAnsi="Times New Roman" w:cs="Times New Roman"/>
          <w:sz w:val="24"/>
          <w:szCs w:val="24"/>
        </w:rPr>
      </w:pPr>
      <w:ins w:id="94" w:author="Mercy Thuo" w:date="2024-02-15T16:10:00Z">
        <w:r w:rsidRPr="00AC29D8">
          <w:rPr>
            <w:rFonts w:ascii="Times New Roman" w:hAnsi="Times New Roman" w:cs="Times New Roman"/>
            <w:sz w:val="24"/>
            <w:szCs w:val="24"/>
          </w:rPr>
          <w:t>______________________       ______________________</w:t>
        </w:r>
      </w:ins>
    </w:p>
    <w:p w14:paraId="33DFD523" w14:textId="62F4CB55" w:rsidR="00AC29D8" w:rsidRPr="00AC29D8" w:rsidRDefault="00AC29D8" w:rsidP="00AC29D8">
      <w:pPr>
        <w:rPr>
          <w:ins w:id="95" w:author="Mercy Thuo" w:date="2024-02-15T16:10:00Z"/>
          <w:rFonts w:ascii="Times New Roman" w:hAnsi="Times New Roman" w:cs="Times New Roman"/>
          <w:sz w:val="24"/>
          <w:szCs w:val="24"/>
        </w:rPr>
      </w:pPr>
      <w:ins w:id="96" w:author="Mercy Thuo" w:date="2024-02-15T16:10:00Z">
        <w:r w:rsidRPr="00AC29D8">
          <w:rPr>
            <w:rFonts w:ascii="Times New Roman" w:hAnsi="Times New Roman" w:cs="Times New Roman"/>
            <w:sz w:val="24"/>
            <w:szCs w:val="24"/>
          </w:rPr>
          <w:t xml:space="preserve">[Your Financial Institution's </w:t>
        </w:r>
        <w:proofErr w:type="gramStart"/>
        <w:r w:rsidRPr="00AC29D8">
          <w:rPr>
            <w:rFonts w:ascii="Times New Roman" w:hAnsi="Times New Roman" w:cs="Times New Roman"/>
            <w:sz w:val="24"/>
            <w:szCs w:val="24"/>
          </w:rPr>
          <w:t xml:space="preserve">Name]   </w:t>
        </w:r>
        <w:proofErr w:type="gramEnd"/>
        <w:r w:rsidRPr="00AC29D8">
          <w:rPr>
            <w:rFonts w:ascii="Times New Roman" w:hAnsi="Times New Roman" w:cs="Times New Roman"/>
            <w:sz w:val="24"/>
            <w:szCs w:val="24"/>
          </w:rPr>
          <w:t xml:space="preserve">       [Employee Full Name]</w:t>
        </w:r>
      </w:ins>
    </w:p>
    <w:p w14:paraId="2D006FBD" w14:textId="77777777" w:rsidR="00AC29D8" w:rsidRPr="00AC29D8" w:rsidRDefault="00AC29D8" w:rsidP="00AC29D8">
      <w:pPr>
        <w:rPr>
          <w:ins w:id="97" w:author="Mercy Thuo" w:date="2024-02-15T16:10:00Z"/>
          <w:rFonts w:ascii="Times New Roman" w:hAnsi="Times New Roman" w:cs="Times New Roman"/>
          <w:sz w:val="24"/>
          <w:szCs w:val="24"/>
        </w:rPr>
      </w:pPr>
    </w:p>
    <w:p w14:paraId="687DF54C" w14:textId="04CB7F34" w:rsidR="00AC29D8" w:rsidRPr="00AC29D8" w:rsidDel="00AC29D8" w:rsidRDefault="00AC29D8">
      <w:pPr>
        <w:jc w:val="center"/>
        <w:rPr>
          <w:del w:id="98" w:author="Mercy Thuo" w:date="2024-02-15T16:10:00Z"/>
          <w:rFonts w:ascii="Times New Roman" w:hAnsi="Times New Roman" w:cs="Times New Roman"/>
          <w:sz w:val="24"/>
          <w:szCs w:val="24"/>
        </w:rPr>
        <w:pPrChange w:id="99" w:author="Mercy Thuo" w:date="2024-02-15T16:05:00Z">
          <w:pPr/>
        </w:pPrChange>
      </w:pPr>
      <w:ins w:id="100" w:author="Mercy Thuo" w:date="2024-02-15T16:10:00Z">
        <w:r w:rsidRPr="00AC29D8">
          <w:rPr>
            <w:rFonts w:ascii="Times New Roman" w:hAnsi="Times New Roman" w:cs="Times New Roman"/>
            <w:sz w:val="24"/>
            <w:szCs w:val="24"/>
          </w:rPr>
          <w:t>Date: ____________________    Date: ____________________</w:t>
        </w:r>
      </w:ins>
      <w:del w:id="101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EMPLOYMENT AGREEMENT</w:delText>
        </w:r>
      </w:del>
    </w:p>
    <w:p w14:paraId="43385407" w14:textId="3DA5B997" w:rsidR="00AC29D8" w:rsidRPr="00AC29D8" w:rsidDel="00AC29D8" w:rsidRDefault="00AC29D8" w:rsidP="00AC29D8">
      <w:pPr>
        <w:rPr>
          <w:del w:id="102" w:author="Mercy Thuo" w:date="2024-02-15T16:10:00Z"/>
          <w:rFonts w:ascii="Times New Roman" w:hAnsi="Times New Roman" w:cs="Times New Roman"/>
          <w:sz w:val="24"/>
          <w:szCs w:val="24"/>
        </w:rPr>
      </w:pPr>
    </w:p>
    <w:p w14:paraId="62FC6E34" w14:textId="19CD9805" w:rsidR="00AC29D8" w:rsidRPr="00AC29D8" w:rsidDel="00AC29D8" w:rsidRDefault="00AC29D8" w:rsidP="00AC29D8">
      <w:pPr>
        <w:rPr>
          <w:del w:id="103" w:author="Mercy Thuo" w:date="2024-02-15T16:10:00Z"/>
          <w:rFonts w:ascii="Times New Roman" w:hAnsi="Times New Roman" w:cs="Times New Roman"/>
          <w:sz w:val="24"/>
          <w:szCs w:val="24"/>
        </w:rPr>
      </w:pPr>
      <w:del w:id="104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THIS AGREEMENT is made and entered into this _____ day of ____________,  20______, by and between [Your Company Name], a [type of business entity (e.g., corporation, LLC)] located at [Your Company Address], and [Employee Full Name], hereinafter referred to as "the Employee."</w:delText>
        </w:r>
      </w:del>
    </w:p>
    <w:p w14:paraId="091C9CAE" w14:textId="7F4DBA33" w:rsidR="00AC29D8" w:rsidRPr="00AC29D8" w:rsidDel="00AC29D8" w:rsidRDefault="00AC29D8" w:rsidP="00AC29D8">
      <w:pPr>
        <w:rPr>
          <w:del w:id="105" w:author="Mercy Thuo" w:date="2024-02-15T16:10:00Z"/>
          <w:rFonts w:ascii="Times New Roman" w:hAnsi="Times New Roman" w:cs="Times New Roman"/>
          <w:sz w:val="24"/>
          <w:szCs w:val="24"/>
        </w:rPr>
      </w:pPr>
    </w:p>
    <w:p w14:paraId="29B3863F" w14:textId="63ED342E" w:rsidR="00AC29D8" w:rsidRPr="00AC29D8" w:rsidDel="00AC29D8" w:rsidRDefault="00AC29D8" w:rsidP="00AC29D8">
      <w:pPr>
        <w:rPr>
          <w:del w:id="106" w:author="Mercy Thuo" w:date="2024-02-15T16:10:00Z"/>
          <w:rFonts w:ascii="Times New Roman" w:hAnsi="Times New Roman" w:cs="Times New Roman"/>
          <w:sz w:val="24"/>
          <w:szCs w:val="24"/>
        </w:rPr>
      </w:pPr>
      <w:del w:id="107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1. POSITION AND DUTIES</w:delText>
        </w:r>
      </w:del>
    </w:p>
    <w:p w14:paraId="6731D9DA" w14:textId="1DF7BA14" w:rsidR="00AC29D8" w:rsidRPr="00AC29D8" w:rsidDel="00AC29D8" w:rsidRDefault="00AC29D8" w:rsidP="00AC29D8">
      <w:pPr>
        <w:rPr>
          <w:del w:id="108" w:author="Mercy Thuo" w:date="2024-02-15T16:10:00Z"/>
          <w:rFonts w:ascii="Times New Roman" w:hAnsi="Times New Roman" w:cs="Times New Roman"/>
          <w:sz w:val="24"/>
          <w:szCs w:val="24"/>
        </w:rPr>
      </w:pPr>
      <w:del w:id="109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The Employee is employed in the capacity of [Job Title], and will perform duties as described in the attached Job Description.</w:delText>
        </w:r>
      </w:del>
    </w:p>
    <w:p w14:paraId="7E7F7E85" w14:textId="43AA6449" w:rsidR="00AC29D8" w:rsidRPr="00AC29D8" w:rsidDel="00AC29D8" w:rsidRDefault="00AC29D8" w:rsidP="00AC29D8">
      <w:pPr>
        <w:rPr>
          <w:del w:id="110" w:author="Mercy Thuo" w:date="2024-02-15T16:10:00Z"/>
          <w:rFonts w:ascii="Times New Roman" w:hAnsi="Times New Roman" w:cs="Times New Roman"/>
          <w:sz w:val="24"/>
          <w:szCs w:val="24"/>
        </w:rPr>
      </w:pPr>
    </w:p>
    <w:p w14:paraId="7C25BDF5" w14:textId="7AD6283F" w:rsidR="00AC29D8" w:rsidRPr="00AC29D8" w:rsidDel="00AC29D8" w:rsidRDefault="00AC29D8" w:rsidP="00AC29D8">
      <w:pPr>
        <w:rPr>
          <w:del w:id="111" w:author="Mercy Thuo" w:date="2024-02-15T16:10:00Z"/>
          <w:rFonts w:ascii="Times New Roman" w:hAnsi="Times New Roman" w:cs="Times New Roman"/>
          <w:sz w:val="24"/>
          <w:szCs w:val="24"/>
        </w:rPr>
      </w:pPr>
      <w:del w:id="112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2. SALARY AND BENEFITS</w:delText>
        </w:r>
      </w:del>
    </w:p>
    <w:p w14:paraId="4EF553C4" w14:textId="04D2F007" w:rsidR="00AC29D8" w:rsidRPr="00AC29D8" w:rsidDel="00AC29D8" w:rsidRDefault="00AC29D8" w:rsidP="00AC29D8">
      <w:pPr>
        <w:rPr>
          <w:del w:id="113" w:author="Mercy Thuo" w:date="2024-02-15T16:10:00Z"/>
          <w:rFonts w:ascii="Times New Roman" w:hAnsi="Times New Roman" w:cs="Times New Roman"/>
          <w:sz w:val="24"/>
          <w:szCs w:val="24"/>
        </w:rPr>
      </w:pPr>
      <w:del w:id="114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The Employee will receive a base salary of [Salary Amount], payable on a [Payment Frequency] basis. The Employee is entitled to [List of Benefits].</w:delText>
        </w:r>
      </w:del>
    </w:p>
    <w:p w14:paraId="349B7878" w14:textId="2B4EE8D4" w:rsidR="00AC29D8" w:rsidRPr="00AC29D8" w:rsidDel="00AC29D8" w:rsidRDefault="00AC29D8" w:rsidP="00AC29D8">
      <w:pPr>
        <w:rPr>
          <w:del w:id="115" w:author="Mercy Thuo" w:date="2024-02-15T16:10:00Z"/>
          <w:rFonts w:ascii="Times New Roman" w:hAnsi="Times New Roman" w:cs="Times New Roman"/>
          <w:sz w:val="24"/>
          <w:szCs w:val="24"/>
        </w:rPr>
      </w:pPr>
    </w:p>
    <w:p w14:paraId="4B696D82" w14:textId="0D46CDE8" w:rsidR="00AC29D8" w:rsidRPr="00AC29D8" w:rsidDel="00AC29D8" w:rsidRDefault="00AC29D8" w:rsidP="00AC29D8">
      <w:pPr>
        <w:rPr>
          <w:del w:id="116" w:author="Mercy Thuo" w:date="2024-02-15T16:10:00Z"/>
          <w:rFonts w:ascii="Times New Roman" w:hAnsi="Times New Roman" w:cs="Times New Roman"/>
          <w:sz w:val="24"/>
          <w:szCs w:val="24"/>
        </w:rPr>
      </w:pPr>
      <w:del w:id="117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3. WORKING HOURS</w:delText>
        </w:r>
      </w:del>
    </w:p>
    <w:p w14:paraId="269AECDE" w14:textId="7055FC4B" w:rsidR="00AC29D8" w:rsidRPr="00AC29D8" w:rsidDel="00AC29D8" w:rsidRDefault="00AC29D8" w:rsidP="00AC29D8">
      <w:pPr>
        <w:rPr>
          <w:del w:id="118" w:author="Mercy Thuo" w:date="2024-02-15T16:10:00Z"/>
          <w:rFonts w:ascii="Times New Roman" w:hAnsi="Times New Roman" w:cs="Times New Roman"/>
          <w:sz w:val="24"/>
          <w:szCs w:val="24"/>
        </w:rPr>
      </w:pPr>
      <w:del w:id="119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Regular working hours will be from [Start Time] to [End Time], Monday through Friday.</w:delText>
        </w:r>
      </w:del>
    </w:p>
    <w:p w14:paraId="207DD5EB" w14:textId="2DBCC03C" w:rsidR="00AC29D8" w:rsidRPr="00AC29D8" w:rsidDel="00AC29D8" w:rsidRDefault="00AC29D8" w:rsidP="00AC29D8">
      <w:pPr>
        <w:rPr>
          <w:del w:id="120" w:author="Mercy Thuo" w:date="2024-02-15T16:10:00Z"/>
          <w:rFonts w:ascii="Times New Roman" w:hAnsi="Times New Roman" w:cs="Times New Roman"/>
          <w:sz w:val="24"/>
          <w:szCs w:val="24"/>
        </w:rPr>
      </w:pPr>
    </w:p>
    <w:p w14:paraId="168466F9" w14:textId="3D27825B" w:rsidR="00AC29D8" w:rsidRPr="00AC29D8" w:rsidDel="00AC29D8" w:rsidRDefault="00AC29D8" w:rsidP="00AC29D8">
      <w:pPr>
        <w:rPr>
          <w:del w:id="121" w:author="Mercy Thuo" w:date="2024-02-15T16:10:00Z"/>
          <w:rFonts w:ascii="Times New Roman" w:hAnsi="Times New Roman" w:cs="Times New Roman"/>
          <w:sz w:val="24"/>
          <w:szCs w:val="24"/>
        </w:rPr>
      </w:pPr>
      <w:del w:id="122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4. TERMINATION</w:delText>
        </w:r>
      </w:del>
    </w:p>
    <w:p w14:paraId="706F26AF" w14:textId="2FC0BE9E" w:rsidR="00AC29D8" w:rsidRPr="00AC29D8" w:rsidDel="00AC29D8" w:rsidRDefault="00AC29D8" w:rsidP="00AC29D8">
      <w:pPr>
        <w:rPr>
          <w:del w:id="123" w:author="Mercy Thuo" w:date="2024-02-15T16:10:00Z"/>
          <w:rFonts w:ascii="Times New Roman" w:hAnsi="Times New Roman" w:cs="Times New Roman"/>
          <w:sz w:val="24"/>
          <w:szCs w:val="24"/>
        </w:rPr>
      </w:pPr>
      <w:del w:id="124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This Agreement will continue until terminated by either party upon [Number of Days] written notice.</w:delText>
        </w:r>
      </w:del>
    </w:p>
    <w:p w14:paraId="732C0BAC" w14:textId="105D79E9" w:rsidR="00AC29D8" w:rsidRPr="00AC29D8" w:rsidDel="00AC29D8" w:rsidRDefault="00AC29D8" w:rsidP="00AC29D8">
      <w:pPr>
        <w:rPr>
          <w:del w:id="125" w:author="Mercy Thuo" w:date="2024-02-15T16:10:00Z"/>
          <w:rFonts w:ascii="Times New Roman" w:hAnsi="Times New Roman" w:cs="Times New Roman"/>
          <w:sz w:val="24"/>
          <w:szCs w:val="24"/>
        </w:rPr>
      </w:pPr>
    </w:p>
    <w:p w14:paraId="7BC8A850" w14:textId="6D1A9032" w:rsidR="00AC29D8" w:rsidRPr="00AC29D8" w:rsidDel="00AC29D8" w:rsidRDefault="00AC29D8" w:rsidP="00AC29D8">
      <w:pPr>
        <w:rPr>
          <w:del w:id="126" w:author="Mercy Thuo" w:date="2024-02-15T16:10:00Z"/>
          <w:rFonts w:ascii="Times New Roman" w:hAnsi="Times New Roman" w:cs="Times New Roman"/>
          <w:sz w:val="24"/>
          <w:szCs w:val="24"/>
        </w:rPr>
      </w:pPr>
      <w:del w:id="127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5. NON-COMPETITION</w:delText>
        </w:r>
      </w:del>
    </w:p>
    <w:p w14:paraId="5BEDF561" w14:textId="2F1AC2FB" w:rsidR="00AC29D8" w:rsidRPr="00AC29D8" w:rsidDel="00AC29D8" w:rsidRDefault="00AC29D8" w:rsidP="00AC29D8">
      <w:pPr>
        <w:rPr>
          <w:del w:id="128" w:author="Mercy Thuo" w:date="2024-02-15T16:10:00Z"/>
          <w:rFonts w:ascii="Times New Roman" w:hAnsi="Times New Roman" w:cs="Times New Roman"/>
          <w:sz w:val="24"/>
          <w:szCs w:val="24"/>
        </w:rPr>
      </w:pPr>
      <w:del w:id="129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The Employee agrees not to engage in any work for another employer or business competitive with [Your Company Name] within [Time Period After Termination] after the termination of this Agreement.</w:delText>
        </w:r>
      </w:del>
    </w:p>
    <w:p w14:paraId="52EB6EDE" w14:textId="30B6D18E" w:rsidR="00AC29D8" w:rsidRPr="00AC29D8" w:rsidDel="00AC29D8" w:rsidRDefault="00AC29D8" w:rsidP="00AC29D8">
      <w:pPr>
        <w:rPr>
          <w:del w:id="130" w:author="Mercy Thuo" w:date="2024-02-15T16:10:00Z"/>
          <w:rFonts w:ascii="Times New Roman" w:hAnsi="Times New Roman" w:cs="Times New Roman"/>
          <w:sz w:val="24"/>
          <w:szCs w:val="24"/>
        </w:rPr>
      </w:pPr>
    </w:p>
    <w:p w14:paraId="2D091251" w14:textId="7091FB2A" w:rsidR="00AC29D8" w:rsidRPr="00AC29D8" w:rsidDel="00AC29D8" w:rsidRDefault="00AC29D8" w:rsidP="00AC29D8">
      <w:pPr>
        <w:rPr>
          <w:del w:id="131" w:author="Mercy Thuo" w:date="2024-02-15T16:10:00Z"/>
          <w:rFonts w:ascii="Times New Roman" w:hAnsi="Times New Roman" w:cs="Times New Roman"/>
          <w:sz w:val="24"/>
          <w:szCs w:val="24"/>
        </w:rPr>
      </w:pPr>
      <w:del w:id="132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6. CONFIDENTIALITY</w:delText>
        </w:r>
      </w:del>
    </w:p>
    <w:p w14:paraId="501074D5" w14:textId="2B5D7E82" w:rsidR="00AC29D8" w:rsidRPr="00AC29D8" w:rsidDel="00AC29D8" w:rsidRDefault="00AC29D8" w:rsidP="00AC29D8">
      <w:pPr>
        <w:rPr>
          <w:del w:id="133" w:author="Mercy Thuo" w:date="2024-02-15T16:10:00Z"/>
          <w:rFonts w:ascii="Times New Roman" w:hAnsi="Times New Roman" w:cs="Times New Roman"/>
          <w:sz w:val="24"/>
          <w:szCs w:val="24"/>
        </w:rPr>
      </w:pPr>
      <w:del w:id="134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The Employee acknowledges that they will be granted access to confidential information and agrees to keep such information confidential.</w:delText>
        </w:r>
      </w:del>
    </w:p>
    <w:p w14:paraId="225EED31" w14:textId="3CCB0BA2" w:rsidR="00AC29D8" w:rsidRPr="00AC29D8" w:rsidDel="00AC29D8" w:rsidRDefault="00AC29D8" w:rsidP="00AC29D8">
      <w:pPr>
        <w:rPr>
          <w:del w:id="135" w:author="Mercy Thuo" w:date="2024-02-15T16:10:00Z"/>
          <w:rFonts w:ascii="Times New Roman" w:hAnsi="Times New Roman" w:cs="Times New Roman"/>
          <w:sz w:val="24"/>
          <w:szCs w:val="24"/>
        </w:rPr>
      </w:pPr>
    </w:p>
    <w:p w14:paraId="2EBE342A" w14:textId="548A077D" w:rsidR="00AC29D8" w:rsidRPr="00AC29D8" w:rsidDel="00AC29D8" w:rsidRDefault="00AC29D8" w:rsidP="00AC29D8">
      <w:pPr>
        <w:rPr>
          <w:del w:id="136" w:author="Mercy Thuo" w:date="2024-02-15T16:10:00Z"/>
          <w:rFonts w:ascii="Times New Roman" w:hAnsi="Times New Roman" w:cs="Times New Roman"/>
          <w:sz w:val="24"/>
          <w:szCs w:val="24"/>
        </w:rPr>
      </w:pPr>
      <w:del w:id="137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7. DISPUTE RESOLUTION</w:delText>
        </w:r>
      </w:del>
    </w:p>
    <w:p w14:paraId="51E3EE0C" w14:textId="4E4E24BF" w:rsidR="00AC29D8" w:rsidRPr="00AC29D8" w:rsidDel="00AC29D8" w:rsidRDefault="00AC29D8" w:rsidP="00AC29D8">
      <w:pPr>
        <w:rPr>
          <w:del w:id="138" w:author="Mercy Thuo" w:date="2024-02-15T16:10:00Z"/>
          <w:rFonts w:ascii="Times New Roman" w:hAnsi="Times New Roman" w:cs="Times New Roman"/>
          <w:sz w:val="24"/>
          <w:szCs w:val="24"/>
        </w:rPr>
      </w:pPr>
      <w:del w:id="139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Any disputes arising out of this Agreement will be resolved through mediation, arbitration, or litigation, as agreed upon by the parties.</w:delText>
        </w:r>
      </w:del>
    </w:p>
    <w:p w14:paraId="30302471" w14:textId="26E4812A" w:rsidR="00AC29D8" w:rsidRPr="00AC29D8" w:rsidDel="00AC29D8" w:rsidRDefault="00AC29D8" w:rsidP="00AC29D8">
      <w:pPr>
        <w:rPr>
          <w:del w:id="140" w:author="Mercy Thuo" w:date="2024-02-15T16:10:00Z"/>
          <w:rFonts w:ascii="Times New Roman" w:hAnsi="Times New Roman" w:cs="Times New Roman"/>
          <w:sz w:val="24"/>
          <w:szCs w:val="24"/>
        </w:rPr>
      </w:pPr>
    </w:p>
    <w:p w14:paraId="41F2D3F9" w14:textId="273BF091" w:rsidR="00AC29D8" w:rsidRPr="00AC29D8" w:rsidDel="00AC29D8" w:rsidRDefault="00AC29D8" w:rsidP="00AC29D8">
      <w:pPr>
        <w:rPr>
          <w:del w:id="141" w:author="Mercy Thuo" w:date="2024-02-15T16:10:00Z"/>
          <w:rFonts w:ascii="Times New Roman" w:hAnsi="Times New Roman" w:cs="Times New Roman"/>
          <w:sz w:val="24"/>
          <w:szCs w:val="24"/>
        </w:rPr>
      </w:pPr>
      <w:del w:id="142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8. GOVERNING LAW</w:delText>
        </w:r>
      </w:del>
    </w:p>
    <w:p w14:paraId="1BBAD7E4" w14:textId="4188A904" w:rsidR="00AC29D8" w:rsidRPr="00AC29D8" w:rsidDel="00AC29D8" w:rsidRDefault="00AC29D8" w:rsidP="00AC29D8">
      <w:pPr>
        <w:rPr>
          <w:del w:id="143" w:author="Mercy Thuo" w:date="2024-02-15T16:10:00Z"/>
          <w:rFonts w:ascii="Times New Roman" w:hAnsi="Times New Roman" w:cs="Times New Roman"/>
          <w:sz w:val="24"/>
          <w:szCs w:val="24"/>
        </w:rPr>
      </w:pPr>
      <w:del w:id="144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This Agreement will be governed by the laws of the state of [State Name].</w:delText>
        </w:r>
      </w:del>
    </w:p>
    <w:p w14:paraId="69F916E6" w14:textId="32C8DD17" w:rsidR="00AC29D8" w:rsidRPr="00AC29D8" w:rsidDel="00AC29D8" w:rsidRDefault="00AC29D8" w:rsidP="00AC29D8">
      <w:pPr>
        <w:rPr>
          <w:del w:id="145" w:author="Mercy Thuo" w:date="2024-02-15T16:10:00Z"/>
          <w:rFonts w:ascii="Times New Roman" w:hAnsi="Times New Roman" w:cs="Times New Roman"/>
          <w:sz w:val="24"/>
          <w:szCs w:val="24"/>
        </w:rPr>
      </w:pPr>
    </w:p>
    <w:p w14:paraId="13F063ED" w14:textId="5ED67EA4" w:rsidR="00AC29D8" w:rsidRPr="00AC29D8" w:rsidDel="00AC29D8" w:rsidRDefault="00AC29D8" w:rsidP="00AC29D8">
      <w:pPr>
        <w:rPr>
          <w:del w:id="146" w:author="Mercy Thuo" w:date="2024-02-15T16:10:00Z"/>
          <w:rFonts w:ascii="Times New Roman" w:hAnsi="Times New Roman" w:cs="Times New Roman"/>
          <w:sz w:val="24"/>
          <w:szCs w:val="24"/>
        </w:rPr>
      </w:pPr>
      <w:del w:id="147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9. SIGNATURES</w:delText>
        </w:r>
      </w:del>
    </w:p>
    <w:p w14:paraId="083643EF" w14:textId="65C537C3" w:rsidR="00AC29D8" w:rsidRPr="00AC29D8" w:rsidDel="00AC29D8" w:rsidRDefault="00AC29D8" w:rsidP="00AC29D8">
      <w:pPr>
        <w:rPr>
          <w:del w:id="148" w:author="Mercy Thuo" w:date="2024-02-15T16:10:00Z"/>
          <w:rFonts w:ascii="Times New Roman" w:hAnsi="Times New Roman" w:cs="Times New Roman"/>
          <w:sz w:val="24"/>
          <w:szCs w:val="24"/>
        </w:rPr>
      </w:pPr>
      <w:del w:id="149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By signing below, the parties indicate their acceptance of the terms of this Agreement.</w:delText>
        </w:r>
      </w:del>
    </w:p>
    <w:p w14:paraId="24D8CA38" w14:textId="59F91A0A" w:rsidR="00AC29D8" w:rsidRPr="00AC29D8" w:rsidDel="00AC29D8" w:rsidRDefault="00AC29D8" w:rsidP="00AC29D8">
      <w:pPr>
        <w:rPr>
          <w:del w:id="150" w:author="Mercy Thuo" w:date="2024-02-15T16:10:00Z"/>
          <w:rFonts w:ascii="Times New Roman" w:hAnsi="Times New Roman" w:cs="Times New Roman"/>
          <w:sz w:val="24"/>
          <w:szCs w:val="24"/>
        </w:rPr>
      </w:pPr>
    </w:p>
    <w:p w14:paraId="2BD28822" w14:textId="4468E88B" w:rsidR="00AC29D8" w:rsidRPr="00AC29D8" w:rsidDel="00AC29D8" w:rsidRDefault="00AC29D8" w:rsidP="00AC29D8">
      <w:pPr>
        <w:rPr>
          <w:del w:id="151" w:author="Mercy Thuo" w:date="2024-02-15T16:10:00Z"/>
          <w:rFonts w:ascii="Times New Roman" w:hAnsi="Times New Roman" w:cs="Times New Roman"/>
          <w:sz w:val="24"/>
          <w:szCs w:val="24"/>
        </w:rPr>
      </w:pPr>
      <w:del w:id="152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______________________       ______________________</w:delText>
        </w:r>
      </w:del>
    </w:p>
    <w:p w14:paraId="46BD4642" w14:textId="07AE0074" w:rsidR="00AC29D8" w:rsidRPr="00AC29D8" w:rsidDel="00AC29D8" w:rsidRDefault="00AC29D8" w:rsidP="00AC29D8">
      <w:pPr>
        <w:rPr>
          <w:del w:id="153" w:author="Mercy Thuo" w:date="2024-02-15T16:10:00Z"/>
          <w:rFonts w:ascii="Times New Roman" w:hAnsi="Times New Roman" w:cs="Times New Roman"/>
          <w:sz w:val="24"/>
          <w:szCs w:val="24"/>
        </w:rPr>
      </w:pPr>
      <w:del w:id="154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[Your Company Name]           [Employee Full Name]</w:delText>
        </w:r>
      </w:del>
    </w:p>
    <w:p w14:paraId="663D3DDF" w14:textId="39542175" w:rsidR="00AC29D8" w:rsidRPr="00AC29D8" w:rsidDel="00AC29D8" w:rsidRDefault="00AC29D8" w:rsidP="00AC29D8">
      <w:pPr>
        <w:rPr>
          <w:del w:id="155" w:author="Mercy Thuo" w:date="2024-02-15T16:10:00Z"/>
          <w:rFonts w:ascii="Times New Roman" w:hAnsi="Times New Roman" w:cs="Times New Roman"/>
          <w:sz w:val="24"/>
          <w:szCs w:val="24"/>
        </w:rPr>
      </w:pPr>
    </w:p>
    <w:p w14:paraId="50CECCC6" w14:textId="6B944BA2" w:rsidR="00CD7D31" w:rsidRPr="00AC29D8" w:rsidRDefault="00AC29D8" w:rsidP="00AC29D8">
      <w:pPr>
        <w:rPr>
          <w:rFonts w:ascii="Times New Roman" w:hAnsi="Times New Roman" w:cs="Times New Roman"/>
          <w:sz w:val="24"/>
          <w:szCs w:val="24"/>
        </w:rPr>
      </w:pPr>
      <w:del w:id="156" w:author="Mercy Thuo" w:date="2024-02-15T16:10:00Z">
        <w:r w:rsidRPr="00AC29D8" w:rsidDel="00AC29D8">
          <w:rPr>
            <w:rFonts w:ascii="Times New Roman" w:hAnsi="Times New Roman" w:cs="Times New Roman"/>
            <w:sz w:val="24"/>
            <w:szCs w:val="24"/>
          </w:rPr>
          <w:delText>Date: ____________________    Date: ____________________</w:delText>
        </w:r>
      </w:del>
    </w:p>
    <w:sectPr w:rsidR="00CD7D31" w:rsidRPr="00AC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y Thuo">
    <w15:presenceInfo w15:providerId="Windows Live" w15:userId="d96a95d2693c59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D8"/>
    <w:rsid w:val="00071532"/>
    <w:rsid w:val="00085E9B"/>
    <w:rsid w:val="005A351C"/>
    <w:rsid w:val="0065701D"/>
    <w:rsid w:val="00716C48"/>
    <w:rsid w:val="008E0239"/>
    <w:rsid w:val="00AC29D8"/>
    <w:rsid w:val="00CD7D31"/>
    <w:rsid w:val="00D355AA"/>
    <w:rsid w:val="00D6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60E7"/>
  <w15:docId w15:val="{14384291-B46B-4BDB-9B29-2ED9A498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C29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Thuo</dc:creator>
  <cp:keywords/>
  <dc:description/>
  <cp:lastModifiedBy>Mercy Thuo</cp:lastModifiedBy>
  <cp:revision>2</cp:revision>
  <dcterms:created xsi:type="dcterms:W3CDTF">2024-02-29T12:01:00Z</dcterms:created>
  <dcterms:modified xsi:type="dcterms:W3CDTF">2024-02-29T12:01:00Z</dcterms:modified>
</cp:coreProperties>
</file>